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C775B" w14:textId="637E5291" w:rsidR="006B6694" w:rsidRPr="009E7160" w:rsidRDefault="006B6694">
      <w:pPr>
        <w:rPr>
          <w:b/>
          <w:bCs/>
        </w:rPr>
      </w:pPr>
      <w:r w:rsidRPr="009E7160">
        <w:rPr>
          <w:b/>
          <w:bCs/>
        </w:rPr>
        <w:t>Supplemental Note:</w:t>
      </w:r>
    </w:p>
    <w:p w14:paraId="336897A1" w14:textId="5249654F" w:rsidR="006B6694" w:rsidRPr="009E7160" w:rsidRDefault="006B6694">
      <w:pPr>
        <w:rPr>
          <w:color w:val="5B9BD5" w:themeColor="accent5"/>
          <w:sz w:val="32"/>
          <w:szCs w:val="32"/>
        </w:rPr>
      </w:pPr>
      <w:r w:rsidRPr="009E7160">
        <w:rPr>
          <w:color w:val="5B9BD5" w:themeColor="accent5"/>
          <w:sz w:val="32"/>
          <w:szCs w:val="32"/>
        </w:rPr>
        <w:t>Method for synthesizing and comparing published GWAS results for Sjogren Syndrome and SLE</w:t>
      </w:r>
    </w:p>
    <w:p w14:paraId="2960689B" w14:textId="77777777" w:rsidR="006B6694" w:rsidRPr="009E7160" w:rsidRDefault="006B6694">
      <w:pPr>
        <w:rPr>
          <w:color w:val="5B9BD5" w:themeColor="accent5"/>
          <w:sz w:val="32"/>
          <w:szCs w:val="32"/>
        </w:rPr>
      </w:pPr>
    </w:p>
    <w:p w14:paraId="511582D3" w14:textId="0CE3B42E" w:rsidR="006B6694" w:rsidRPr="009E7160" w:rsidRDefault="006B6694">
      <w:pPr>
        <w:rPr>
          <w:color w:val="5B9BD5" w:themeColor="accent5"/>
        </w:rPr>
      </w:pPr>
      <w:r w:rsidRPr="009E7160">
        <w:rPr>
          <w:color w:val="5B9BD5" w:themeColor="accent5"/>
        </w:rPr>
        <w:t>Part 1: ma</w:t>
      </w:r>
      <w:r w:rsidR="009E7160" w:rsidRPr="009E7160">
        <w:rPr>
          <w:color w:val="5B9BD5" w:themeColor="accent5"/>
        </w:rPr>
        <w:t>k</w:t>
      </w:r>
      <w:r w:rsidRPr="009E7160">
        <w:rPr>
          <w:color w:val="5B9BD5" w:themeColor="accent5"/>
        </w:rPr>
        <w:t>e a li</w:t>
      </w:r>
      <w:r w:rsidR="009E7160" w:rsidRPr="009E7160">
        <w:rPr>
          <w:color w:val="5B9BD5" w:themeColor="accent5"/>
        </w:rPr>
        <w:t>s</w:t>
      </w:r>
      <w:r w:rsidRPr="009E7160">
        <w:rPr>
          <w:color w:val="5B9BD5" w:themeColor="accent5"/>
        </w:rPr>
        <w:t>t of the published genome wide-significant regions from the EBI GWAS catalog for Sjogren</w:t>
      </w:r>
      <w:r w:rsidR="009E7160" w:rsidRPr="009E7160">
        <w:rPr>
          <w:color w:val="5B9BD5" w:themeColor="accent5"/>
        </w:rPr>
        <w:t xml:space="preserve"> </w:t>
      </w:r>
      <w:proofErr w:type="gramStart"/>
      <w:r w:rsidRPr="009E7160">
        <w:rPr>
          <w:color w:val="5B9BD5" w:themeColor="accent5"/>
        </w:rPr>
        <w:t>syndrome</w:t>
      </w:r>
      <w:proofErr w:type="gramEnd"/>
    </w:p>
    <w:p w14:paraId="4CA66A70" w14:textId="038DE882" w:rsidR="006B6694" w:rsidRDefault="00102161" w:rsidP="00102161">
      <w:pPr>
        <w:pStyle w:val="ListParagraph"/>
        <w:numPr>
          <w:ilvl w:val="0"/>
          <w:numId w:val="2"/>
        </w:numPr>
      </w:pPr>
      <w:r>
        <w:t>Go to EBI/NHGRI GWAS catalog: [https://www.ebi.ac.uk/gwas/]</w:t>
      </w:r>
    </w:p>
    <w:p w14:paraId="62DB6F02" w14:textId="12E95DAB" w:rsidR="00102161" w:rsidRDefault="00102161" w:rsidP="00102161">
      <w:pPr>
        <w:pStyle w:val="ListParagraph"/>
        <w:numPr>
          <w:ilvl w:val="0"/>
          <w:numId w:val="2"/>
        </w:numPr>
      </w:pPr>
      <w:r>
        <w:t>Search for “Sjogren syndrome</w:t>
      </w:r>
      <w:r w:rsidR="00AF3826">
        <w:t>”</w:t>
      </w:r>
    </w:p>
    <w:p w14:paraId="133E2D7F" w14:textId="77777777" w:rsidR="0069167C" w:rsidRDefault="00102161" w:rsidP="00102161">
      <w:pPr>
        <w:pStyle w:val="ListParagraph"/>
        <w:numPr>
          <w:ilvl w:val="0"/>
          <w:numId w:val="2"/>
        </w:numPr>
      </w:pPr>
      <w:r>
        <w:t>Select</w:t>
      </w:r>
      <w:r w:rsidR="0069167C">
        <w:t>:</w:t>
      </w:r>
    </w:p>
    <w:p w14:paraId="0A653185" w14:textId="77777777" w:rsidR="0069167C" w:rsidRDefault="00102161" w:rsidP="0069167C">
      <w:pPr>
        <w:pStyle w:val="ListParagraph"/>
        <w:numPr>
          <w:ilvl w:val="0"/>
          <w:numId w:val="2"/>
        </w:numPr>
      </w:pPr>
      <w:r w:rsidRPr="00102161">
        <w:rPr>
          <w:noProof/>
        </w:rPr>
        <w:drawing>
          <wp:anchor distT="0" distB="0" distL="114300" distR="114300" simplePos="0" relativeHeight="251658240" behindDoc="0" locked="0" layoutInCell="1" allowOverlap="1" wp14:anchorId="1098CEE0" wp14:editId="3419E2C3">
            <wp:simplePos x="0" y="0"/>
            <wp:positionH relativeFrom="column">
              <wp:posOffset>457200</wp:posOffset>
            </wp:positionH>
            <wp:positionV relativeFrom="paragraph">
              <wp:posOffset>0</wp:posOffset>
            </wp:positionV>
            <wp:extent cx="5943600" cy="825500"/>
            <wp:effectExtent l="0" t="0" r="0" b="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25500"/>
                    </a:xfrm>
                    <a:prstGeom prst="rect">
                      <a:avLst/>
                    </a:prstGeom>
                  </pic:spPr>
                </pic:pic>
              </a:graphicData>
            </a:graphic>
            <wp14:sizeRelH relativeFrom="page">
              <wp14:pctWidth>0</wp14:pctWidth>
            </wp14:sizeRelH>
            <wp14:sizeRelV relativeFrom="page">
              <wp14:pctHeight>0</wp14:pctHeight>
            </wp14:sizeRelV>
          </wp:anchor>
        </w:drawing>
      </w:r>
      <w:r w:rsidR="0069167C">
        <w:t xml:space="preserve">Scroll down and select the “export data” </w:t>
      </w:r>
      <w:proofErr w:type="gramStart"/>
      <w:r w:rsidR="0069167C">
        <w:t>button</w:t>
      </w:r>
      <w:proofErr w:type="gramEnd"/>
    </w:p>
    <w:p w14:paraId="56D0E0CE" w14:textId="7F3765E0" w:rsidR="0069167C" w:rsidRDefault="0069167C" w:rsidP="0069167C">
      <w:pPr>
        <w:pStyle w:val="ListParagraph"/>
      </w:pPr>
      <w:r w:rsidRPr="0069167C">
        <w:rPr>
          <w:noProof/>
        </w:rPr>
        <w:drawing>
          <wp:anchor distT="0" distB="0" distL="114300" distR="114300" simplePos="0" relativeHeight="251659264" behindDoc="0" locked="0" layoutInCell="1" allowOverlap="1" wp14:anchorId="61908763" wp14:editId="6AEDC55D">
            <wp:simplePos x="0" y="0"/>
            <wp:positionH relativeFrom="column">
              <wp:posOffset>457200</wp:posOffset>
            </wp:positionH>
            <wp:positionV relativeFrom="paragraph">
              <wp:posOffset>635</wp:posOffset>
            </wp:positionV>
            <wp:extent cx="711200" cy="533400"/>
            <wp:effectExtent l="0" t="0" r="0" b="0"/>
            <wp:wrapTopAndBottom/>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1200" cy="533400"/>
                    </a:xfrm>
                    <a:prstGeom prst="rect">
                      <a:avLst/>
                    </a:prstGeom>
                  </pic:spPr>
                </pic:pic>
              </a:graphicData>
            </a:graphic>
            <wp14:sizeRelH relativeFrom="page">
              <wp14:pctWidth>0</wp14:pctWidth>
            </wp14:sizeRelH>
            <wp14:sizeRelV relativeFrom="page">
              <wp14:pctHeight>0</wp14:pctHeight>
            </wp14:sizeRelV>
          </wp:anchor>
        </w:drawing>
      </w:r>
    </w:p>
    <w:p w14:paraId="4BFB492F" w14:textId="5FAFE488" w:rsidR="0069167C" w:rsidRDefault="0069167C" w:rsidP="0069167C">
      <w:pPr>
        <w:pStyle w:val="ListParagraph"/>
        <w:numPr>
          <w:ilvl w:val="0"/>
          <w:numId w:val="2"/>
        </w:numPr>
      </w:pPr>
      <w:r>
        <w:t xml:space="preserve">Click on CSV and open resulting file in </w:t>
      </w:r>
      <w:proofErr w:type="gramStart"/>
      <w:r>
        <w:t>Excel</w:t>
      </w:r>
      <w:proofErr w:type="gramEnd"/>
    </w:p>
    <w:p w14:paraId="060F7498" w14:textId="77777777" w:rsidR="0069167C" w:rsidRDefault="0069167C" w:rsidP="0069167C">
      <w:pPr>
        <w:pStyle w:val="ListParagraph"/>
      </w:pPr>
    </w:p>
    <w:p w14:paraId="7F2D407A" w14:textId="60450BF2" w:rsidR="0069167C" w:rsidRDefault="00E1449D" w:rsidP="0069167C">
      <w:pPr>
        <w:pStyle w:val="ListParagraph"/>
        <w:numPr>
          <w:ilvl w:val="0"/>
          <w:numId w:val="2"/>
        </w:numPr>
      </w:pPr>
      <w:r>
        <w:t>Sort location by chromosome and position</w:t>
      </w:r>
    </w:p>
    <w:p w14:paraId="74111D53" w14:textId="77777777" w:rsidR="00E1449D" w:rsidRDefault="00E1449D" w:rsidP="00E1449D">
      <w:pPr>
        <w:pStyle w:val="ListParagraph"/>
      </w:pPr>
    </w:p>
    <w:p w14:paraId="0E587F1C" w14:textId="666C075D" w:rsidR="00E1449D" w:rsidRDefault="00E1449D" w:rsidP="0069167C">
      <w:pPr>
        <w:pStyle w:val="ListParagraph"/>
        <w:numPr>
          <w:ilvl w:val="0"/>
          <w:numId w:val="2"/>
        </w:numPr>
      </w:pPr>
      <w:r>
        <w:t>Remove markers that lack mapping information in the EBI GWAS catalog.</w:t>
      </w:r>
    </w:p>
    <w:p w14:paraId="3684D070" w14:textId="77777777" w:rsidR="00E1449D" w:rsidRDefault="00E1449D" w:rsidP="00E1449D">
      <w:pPr>
        <w:pStyle w:val="ListParagraph"/>
      </w:pPr>
    </w:p>
    <w:p w14:paraId="5738BBAD" w14:textId="4E24EEEF" w:rsidR="00E1449D" w:rsidRDefault="00E1449D" w:rsidP="0069167C">
      <w:pPr>
        <w:pStyle w:val="ListParagraph"/>
        <w:numPr>
          <w:ilvl w:val="0"/>
          <w:numId w:val="2"/>
        </w:numPr>
      </w:pPr>
      <w:r>
        <w:t>Remove variants with P-value &gt; 5E-</w:t>
      </w:r>
      <w:proofErr w:type="gramStart"/>
      <w:r>
        <w:t>8</w:t>
      </w:r>
      <w:proofErr w:type="gramEnd"/>
    </w:p>
    <w:p w14:paraId="20D86553" w14:textId="77777777" w:rsidR="00E1449D" w:rsidRDefault="00E1449D" w:rsidP="00E1449D">
      <w:pPr>
        <w:pStyle w:val="ListParagraph"/>
      </w:pPr>
    </w:p>
    <w:p w14:paraId="68265003" w14:textId="302215C9" w:rsidR="00E1449D" w:rsidRDefault="00E1449D" w:rsidP="0069167C">
      <w:pPr>
        <w:pStyle w:val="ListParagraph"/>
        <w:numPr>
          <w:ilvl w:val="0"/>
          <w:numId w:val="2"/>
        </w:numPr>
      </w:pPr>
      <w:r>
        <w:t xml:space="preserve">Define regions. Starting with the first variant row, go through </w:t>
      </w:r>
      <w:r w:rsidR="00AF3826">
        <w:t>all</w:t>
      </w:r>
      <w:r>
        <w:t xml:space="preserve"> the rows and increase the region </w:t>
      </w:r>
      <w:proofErr w:type="gramStart"/>
      <w:r>
        <w:t>number</w:t>
      </w:r>
      <w:proofErr w:type="gramEnd"/>
      <w:r>
        <w:t xml:space="preserve"> each time a marker that is a genome wide-significant (P&lt; 5E-8) marker &gt; 250,000 bases away is observed or a marker on a different chromosome is observed. </w:t>
      </w:r>
    </w:p>
    <w:p w14:paraId="1CA73C2E" w14:textId="77777777" w:rsidR="00E1449D" w:rsidRDefault="00E1449D" w:rsidP="00E1449D">
      <w:pPr>
        <w:pStyle w:val="ListParagraph"/>
      </w:pPr>
    </w:p>
    <w:p w14:paraId="32A91C16" w14:textId="77777777" w:rsidR="00E1449D" w:rsidRDefault="00E1449D" w:rsidP="00E1449D"/>
    <w:p w14:paraId="6C29C408" w14:textId="44A0DC35" w:rsidR="00E1449D" w:rsidRPr="009E7160" w:rsidRDefault="00E1449D" w:rsidP="00E1449D">
      <w:pPr>
        <w:rPr>
          <w:color w:val="5B9BD5" w:themeColor="accent5"/>
        </w:rPr>
      </w:pPr>
      <w:r w:rsidRPr="009E7160">
        <w:rPr>
          <w:color w:val="5B9BD5" w:themeColor="accent5"/>
        </w:rPr>
        <w:t xml:space="preserve">Part 2: collate the putative causal genes for each region from the published open targets genetics L2G pipeline </w:t>
      </w:r>
      <w:proofErr w:type="gramStart"/>
      <w:r w:rsidRPr="009E7160">
        <w:rPr>
          <w:color w:val="5B9BD5" w:themeColor="accent5"/>
        </w:rPr>
        <w:t>results</w:t>
      </w:r>
      <w:proofErr w:type="gramEnd"/>
    </w:p>
    <w:p w14:paraId="52C90AC0" w14:textId="4407AF84" w:rsidR="00E1449D" w:rsidRDefault="004D69EB" w:rsidP="00E1449D">
      <w:pPr>
        <w:pStyle w:val="ListParagraph"/>
        <w:numPr>
          <w:ilvl w:val="0"/>
          <w:numId w:val="3"/>
        </w:numPr>
      </w:pPr>
      <w:r>
        <w:t xml:space="preserve">Select the open targets genetics website for trait of </w:t>
      </w:r>
      <w:proofErr w:type="gramStart"/>
      <w:r>
        <w:t>interest</w:t>
      </w:r>
      <w:proofErr w:type="gramEnd"/>
    </w:p>
    <w:p w14:paraId="73699576" w14:textId="67176206" w:rsidR="004D69EB" w:rsidRDefault="004D69EB" w:rsidP="004D69EB">
      <w:pPr>
        <w:pStyle w:val="ListParagraph"/>
      </w:pPr>
      <w:r>
        <w:t>[https://genetics.opentargerts.org]</w:t>
      </w:r>
    </w:p>
    <w:p w14:paraId="4C7EA0C6" w14:textId="29574B3D" w:rsidR="004D69EB" w:rsidRDefault="004D69EB" w:rsidP="004D69EB">
      <w:pPr>
        <w:pStyle w:val="ListParagraph"/>
        <w:numPr>
          <w:ilvl w:val="0"/>
          <w:numId w:val="3"/>
        </w:numPr>
      </w:pPr>
      <w:r>
        <w:t xml:space="preserve">For each GWAS study of the trait of interest in open targets genetics and </w:t>
      </w:r>
      <w:proofErr w:type="spellStart"/>
      <w:r>
        <w:t>eah</w:t>
      </w:r>
      <w:proofErr w:type="spellEnd"/>
      <w:r>
        <w:t xml:space="preserve"> region in the table from part 1, add the gene listed in L2G column (“Genes prioritized by our locus-to-gene-model with score ≥ 0.5”) to the “Putative Causal Gene” </w:t>
      </w:r>
      <w:proofErr w:type="gramStart"/>
      <w:r>
        <w:t>column</w:t>
      </w:r>
      <w:proofErr w:type="gramEnd"/>
    </w:p>
    <w:p w14:paraId="105F74EE" w14:textId="68C74E63" w:rsidR="004D69EB" w:rsidRPr="009E7160" w:rsidRDefault="004D69EB" w:rsidP="004D69EB">
      <w:pPr>
        <w:rPr>
          <w:color w:val="5B9BD5" w:themeColor="accent5"/>
        </w:rPr>
      </w:pPr>
      <w:r w:rsidRPr="009E7160">
        <w:rPr>
          <w:color w:val="5B9BD5" w:themeColor="accent5"/>
        </w:rPr>
        <w:t xml:space="preserve">Part 3: Enter the putative causal genes into string-db.org and to putative polygenic causal gene network. </w:t>
      </w:r>
    </w:p>
    <w:p w14:paraId="2C93F282" w14:textId="79603C68" w:rsidR="004D69EB" w:rsidRDefault="004D69EB" w:rsidP="004D69EB">
      <w:pPr>
        <w:pStyle w:val="ListParagraph"/>
        <w:numPr>
          <w:ilvl w:val="0"/>
          <w:numId w:val="4"/>
        </w:numPr>
      </w:pPr>
      <w:r>
        <w:t xml:space="preserve">Go to </w:t>
      </w:r>
      <w:proofErr w:type="gramStart"/>
      <w:r>
        <w:t>string-db.org</w:t>
      </w:r>
      <w:proofErr w:type="gramEnd"/>
    </w:p>
    <w:p w14:paraId="4D1E0E6F" w14:textId="5E752E3E" w:rsidR="004D69EB" w:rsidRDefault="004D69EB" w:rsidP="004D69EB">
      <w:pPr>
        <w:pStyle w:val="ListParagraph"/>
        <w:numPr>
          <w:ilvl w:val="0"/>
          <w:numId w:val="4"/>
        </w:numPr>
      </w:pPr>
      <w:r>
        <w:lastRenderedPageBreak/>
        <w:t xml:space="preserve">Click </w:t>
      </w:r>
      <w:proofErr w:type="gramStart"/>
      <w:r>
        <w:t>search</w:t>
      </w:r>
      <w:proofErr w:type="gramEnd"/>
    </w:p>
    <w:p w14:paraId="3C777C4F" w14:textId="3E58C1AD" w:rsidR="004D69EB" w:rsidRDefault="004D69EB" w:rsidP="004D69EB">
      <w:pPr>
        <w:pStyle w:val="ListParagraph"/>
        <w:numPr>
          <w:ilvl w:val="0"/>
          <w:numId w:val="4"/>
        </w:numPr>
      </w:pPr>
      <w:r>
        <w:t xml:space="preserve">Click multiple proteins on the left hand </w:t>
      </w:r>
      <w:proofErr w:type="gramStart"/>
      <w:r>
        <w:t>side</w:t>
      </w:r>
      <w:proofErr w:type="gramEnd"/>
    </w:p>
    <w:p w14:paraId="30B140ED" w14:textId="0E2DFC14" w:rsidR="004D69EB" w:rsidRDefault="004D69EB" w:rsidP="004D69EB">
      <w:pPr>
        <w:pStyle w:val="ListParagraph"/>
        <w:numPr>
          <w:ilvl w:val="0"/>
          <w:numId w:val="4"/>
        </w:numPr>
      </w:pPr>
      <w:r>
        <w:t xml:space="preserve">Remove commas and ensure that each putative causal gene is on a single </w:t>
      </w:r>
      <w:proofErr w:type="gramStart"/>
      <w:r>
        <w:t>line</w:t>
      </w:r>
      <w:proofErr w:type="gramEnd"/>
    </w:p>
    <w:p w14:paraId="60EDC879" w14:textId="64925A49" w:rsidR="004D69EB" w:rsidRDefault="004D69EB" w:rsidP="004D69EB">
      <w:pPr>
        <w:pStyle w:val="ListParagraph"/>
        <w:numPr>
          <w:ilvl w:val="0"/>
          <w:numId w:val="4"/>
        </w:numPr>
      </w:pPr>
      <w:r>
        <w:t xml:space="preserve">Enter this list of genes in the “list of names” </w:t>
      </w:r>
      <w:proofErr w:type="gramStart"/>
      <w:r>
        <w:t>box</w:t>
      </w:r>
      <w:proofErr w:type="gramEnd"/>
    </w:p>
    <w:p w14:paraId="28D59064" w14:textId="64B83F3E" w:rsidR="004D69EB" w:rsidRDefault="004D69EB" w:rsidP="004D69EB">
      <w:pPr>
        <w:pStyle w:val="ListParagraph"/>
        <w:numPr>
          <w:ilvl w:val="0"/>
          <w:numId w:val="4"/>
        </w:numPr>
      </w:pPr>
      <w:r>
        <w:t xml:space="preserve">Select “Homo sapiens” as </w:t>
      </w:r>
      <w:proofErr w:type="gramStart"/>
      <w:r>
        <w:t>organism</w:t>
      </w:r>
      <w:proofErr w:type="gramEnd"/>
      <w:r>
        <w:t xml:space="preserve"> </w:t>
      </w:r>
    </w:p>
    <w:p w14:paraId="0FAEA907" w14:textId="196ADECC" w:rsidR="004D69EB" w:rsidRDefault="004D69EB" w:rsidP="004D69EB">
      <w:pPr>
        <w:pStyle w:val="ListParagraph"/>
        <w:numPr>
          <w:ilvl w:val="0"/>
          <w:numId w:val="4"/>
        </w:numPr>
      </w:pPr>
      <w:r>
        <w:t>Search</w:t>
      </w:r>
    </w:p>
    <w:p w14:paraId="64B67657" w14:textId="665935A1" w:rsidR="004D69EB" w:rsidRDefault="004D69EB" w:rsidP="004D69EB">
      <w:pPr>
        <w:pStyle w:val="ListParagraph"/>
        <w:numPr>
          <w:ilvl w:val="0"/>
          <w:numId w:val="4"/>
        </w:numPr>
      </w:pPr>
      <w:r>
        <w:t>Review gene names and descriptions to ensure that he correct mapping occurred.</w:t>
      </w:r>
    </w:p>
    <w:p w14:paraId="3942A681" w14:textId="233E5E81" w:rsidR="004D69EB" w:rsidRDefault="004D69EB" w:rsidP="004D69EB">
      <w:pPr>
        <w:pStyle w:val="ListParagraph"/>
        <w:numPr>
          <w:ilvl w:val="0"/>
          <w:numId w:val="4"/>
        </w:numPr>
      </w:pPr>
      <w:r>
        <w:t xml:space="preserve">Click </w:t>
      </w:r>
      <w:proofErr w:type="gramStart"/>
      <w:r>
        <w:t>continue</w:t>
      </w:r>
      <w:proofErr w:type="gramEnd"/>
    </w:p>
    <w:p w14:paraId="113366CE" w14:textId="317C02BE" w:rsidR="004D69EB" w:rsidRDefault="004D69EB" w:rsidP="004D69EB">
      <w:pPr>
        <w:pStyle w:val="ListParagraph"/>
        <w:numPr>
          <w:ilvl w:val="0"/>
          <w:numId w:val="4"/>
        </w:numPr>
      </w:pPr>
      <w:r>
        <w:t>To merge networks.</w:t>
      </w:r>
    </w:p>
    <w:p w14:paraId="0187A836" w14:textId="2810B76C" w:rsidR="004D69EB" w:rsidRDefault="004D69EB" w:rsidP="004D69EB">
      <w:pPr>
        <w:pStyle w:val="ListParagraph"/>
        <w:numPr>
          <w:ilvl w:val="1"/>
          <w:numId w:val="4"/>
        </w:numPr>
      </w:pPr>
      <w:r>
        <w:t xml:space="preserve">Open network of interest in </w:t>
      </w:r>
      <w:proofErr w:type="spellStart"/>
      <w:r>
        <w:t>Cytoscape</w:t>
      </w:r>
      <w:proofErr w:type="spellEnd"/>
    </w:p>
    <w:p w14:paraId="615F4741" w14:textId="392E4614" w:rsidR="004D69EB" w:rsidRDefault="004D69EB" w:rsidP="004D69EB">
      <w:pPr>
        <w:pStyle w:val="ListParagraph"/>
        <w:numPr>
          <w:ilvl w:val="1"/>
          <w:numId w:val="4"/>
        </w:numPr>
      </w:pPr>
      <w:r>
        <w:t xml:space="preserve">Click exports and send network to </w:t>
      </w:r>
      <w:proofErr w:type="spellStart"/>
      <w:proofErr w:type="gramStart"/>
      <w:r>
        <w:t>Cytoscape</w:t>
      </w:r>
      <w:proofErr w:type="spellEnd"/>
      <w:proofErr w:type="gramEnd"/>
    </w:p>
    <w:p w14:paraId="6448F435" w14:textId="5736A2D9" w:rsidR="004D69EB" w:rsidRDefault="004D69EB" w:rsidP="004D69EB">
      <w:pPr>
        <w:pStyle w:val="ListParagraph"/>
        <w:numPr>
          <w:ilvl w:val="1"/>
          <w:numId w:val="4"/>
        </w:numPr>
      </w:pPr>
      <w:r>
        <w:t xml:space="preserve">Click merge networks in </w:t>
      </w:r>
      <w:proofErr w:type="spellStart"/>
      <w:proofErr w:type="gramStart"/>
      <w:r>
        <w:t>Cytoscape</w:t>
      </w:r>
      <w:proofErr w:type="spellEnd"/>
      <w:proofErr w:type="gramEnd"/>
    </w:p>
    <w:p w14:paraId="108A8AB8" w14:textId="77777777" w:rsidR="009E7160" w:rsidRDefault="009E7160" w:rsidP="000B42D0"/>
    <w:p w14:paraId="0C12C290" w14:textId="3B7848B8" w:rsidR="004D69EB" w:rsidRPr="009E7160" w:rsidRDefault="000B42D0" w:rsidP="000B42D0">
      <w:pPr>
        <w:rPr>
          <w:color w:val="5B9BD5" w:themeColor="accent5"/>
        </w:rPr>
      </w:pPr>
      <w:r w:rsidRPr="009E7160">
        <w:rPr>
          <w:color w:val="5B9BD5" w:themeColor="accent5"/>
        </w:rPr>
        <w:t>Part 4: Merge Sjogren syndrome’s networks with SLE network</w:t>
      </w:r>
    </w:p>
    <w:p w14:paraId="33AEF044" w14:textId="00BCC007" w:rsidR="000B42D0" w:rsidRDefault="000B42D0" w:rsidP="000B42D0">
      <w:pPr>
        <w:rPr>
          <w:rFonts w:ascii="Trebuchet MS" w:hAnsi="Trebuchet MS"/>
          <w:color w:val="222222"/>
          <w:sz w:val="21"/>
          <w:szCs w:val="21"/>
          <w:shd w:val="clear" w:color="auto" w:fill="FFFFFF"/>
        </w:rPr>
      </w:pPr>
      <w:r>
        <w:t>Monogenic and polygenic SLE networks were ad</w:t>
      </w:r>
      <w:r w:rsidR="00201A4A">
        <w:t xml:space="preserve">opted </w:t>
      </w:r>
      <w:r w:rsidR="00A24774">
        <w:t xml:space="preserve">from </w:t>
      </w:r>
      <w:r w:rsidR="00376A87">
        <w:rPr>
          <w:rFonts w:ascii="Trebuchet MS" w:hAnsi="Trebuchet MS"/>
          <w:color w:val="222222"/>
          <w:sz w:val="21"/>
          <w:szCs w:val="21"/>
          <w:shd w:val="clear" w:color="auto" w:fill="FFFFFF"/>
        </w:rPr>
        <w:t>“Polygenic autoimmune disease risk alleles impacting B cell tolerance act in concert across shared molecular networks in mouse and in humans (</w:t>
      </w:r>
      <w:hyperlink r:id="rId7" w:history="1">
        <w:r w:rsidR="00376A87" w:rsidRPr="00CD3BCF">
          <w:rPr>
            <w:rStyle w:val="Hyperlink"/>
            <w:rFonts w:ascii="Trebuchet MS" w:hAnsi="Trebuchet MS"/>
            <w:sz w:val="21"/>
            <w:szCs w:val="21"/>
            <w:shd w:val="clear" w:color="auto" w:fill="FFFFFF"/>
          </w:rPr>
          <w:t>https://www.frontiersin.org/articles/10.3389/fimmu.2022.953439/full</w:t>
        </w:r>
      </w:hyperlink>
      <w:r w:rsidR="00376A87">
        <w:rPr>
          <w:rFonts w:ascii="Trebuchet MS" w:hAnsi="Trebuchet MS"/>
          <w:color w:val="222222"/>
          <w:sz w:val="21"/>
          <w:szCs w:val="21"/>
          <w:shd w:val="clear" w:color="auto" w:fill="FFFFFF"/>
        </w:rPr>
        <w:t xml:space="preserve">). </w:t>
      </w:r>
    </w:p>
    <w:p w14:paraId="65AFB92B" w14:textId="4A1ADA3C" w:rsidR="00376A87" w:rsidRDefault="00376A87" w:rsidP="00376A87">
      <w:pPr>
        <w:pStyle w:val="ListParagraph"/>
        <w:numPr>
          <w:ilvl w:val="0"/>
          <w:numId w:val="5"/>
        </w:numPr>
      </w:pPr>
      <w:r>
        <w:t xml:space="preserve">Open “Monogenic and polygenic human SLE risk gene networks” (Figure 1) in </w:t>
      </w:r>
      <w:proofErr w:type="spellStart"/>
      <w:r>
        <w:t>Cytoscape</w:t>
      </w:r>
      <w:proofErr w:type="spellEnd"/>
      <w:r>
        <w:t xml:space="preserve"> from </w:t>
      </w:r>
      <w:proofErr w:type="spellStart"/>
      <w:r>
        <w:t>Ndex</w:t>
      </w:r>
      <w:proofErr w:type="spellEnd"/>
      <w:r>
        <w:t xml:space="preserve"> Bio (</w:t>
      </w:r>
      <w:r w:rsidRPr="00376A87">
        <w:t>https://www.ndexbio.org/viewer/networks/aa310899-c7de-11ec-b397-0ac135e8bacf</w:t>
      </w:r>
      <w:r>
        <w:t>)</w:t>
      </w:r>
    </w:p>
    <w:p w14:paraId="45916327" w14:textId="6AA9BE8A" w:rsidR="00376A87" w:rsidRDefault="00376A87" w:rsidP="00376A87">
      <w:pPr>
        <w:pStyle w:val="ListParagraph"/>
        <w:numPr>
          <w:ilvl w:val="0"/>
          <w:numId w:val="5"/>
        </w:numPr>
      </w:pPr>
      <w:r>
        <w:t xml:space="preserve">Select the names of the causal genes from the putative causal Sjogren </w:t>
      </w:r>
      <w:proofErr w:type="gramStart"/>
      <w:r>
        <w:t xml:space="preserve">genes </w:t>
      </w:r>
      <w:r w:rsidR="009E7160">
        <w:t xml:space="preserve"> excel</w:t>
      </w:r>
      <w:proofErr w:type="gramEnd"/>
      <w:r w:rsidR="009E7160">
        <w:t xml:space="preserve"> file </w:t>
      </w:r>
      <w:r>
        <w:t>and copy</w:t>
      </w:r>
    </w:p>
    <w:p w14:paraId="05C8B9B8" w14:textId="21EB767D" w:rsidR="00376A87" w:rsidRDefault="00376A87" w:rsidP="00376A87">
      <w:pPr>
        <w:pStyle w:val="ListParagraph"/>
        <w:numPr>
          <w:ilvl w:val="0"/>
          <w:numId w:val="5"/>
        </w:numPr>
      </w:pPr>
      <w:r w:rsidRPr="00376A87">
        <w:rPr>
          <w:noProof/>
        </w:rPr>
        <w:drawing>
          <wp:anchor distT="0" distB="0" distL="114300" distR="114300" simplePos="0" relativeHeight="251660288" behindDoc="0" locked="0" layoutInCell="1" allowOverlap="1" wp14:anchorId="1A0B4246" wp14:editId="3622323C">
            <wp:simplePos x="0" y="0"/>
            <wp:positionH relativeFrom="column">
              <wp:posOffset>457200</wp:posOffset>
            </wp:positionH>
            <wp:positionV relativeFrom="paragraph">
              <wp:posOffset>-3231515</wp:posOffset>
            </wp:positionV>
            <wp:extent cx="3966210" cy="3579495"/>
            <wp:effectExtent l="0" t="0" r="0" b="1905"/>
            <wp:wrapTopAndBottom/>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66210" cy="3579495"/>
                    </a:xfrm>
                    <a:prstGeom prst="rect">
                      <a:avLst/>
                    </a:prstGeom>
                  </pic:spPr>
                </pic:pic>
              </a:graphicData>
            </a:graphic>
            <wp14:sizeRelH relativeFrom="page">
              <wp14:pctWidth>0</wp14:pctWidth>
            </wp14:sizeRelH>
            <wp14:sizeRelV relativeFrom="page">
              <wp14:pctHeight>0</wp14:pctHeight>
            </wp14:sizeRelV>
          </wp:anchor>
        </w:drawing>
      </w:r>
      <w:r>
        <w:t xml:space="preserve">In </w:t>
      </w:r>
      <w:proofErr w:type="spellStart"/>
      <w:r>
        <w:t>Cytoscape</w:t>
      </w:r>
      <w:proofErr w:type="spellEnd"/>
      <w:r>
        <w:t>, on the opened “Monogenic and polygenic human SLE risk gene networks</w:t>
      </w:r>
      <w:r w:rsidR="009E7160">
        <w:t>,”</w:t>
      </w:r>
      <w:r>
        <w:t xml:space="preserve"> select </w:t>
      </w:r>
      <w:r w:rsidR="009E7160">
        <w:t>“</w:t>
      </w:r>
      <w:r>
        <w:t>Apps.</w:t>
      </w:r>
      <w:r w:rsidR="009E7160">
        <w:t>”</w:t>
      </w:r>
      <w:r>
        <w:t xml:space="preserve"> If the STRING app is not installed, install it in the App Manager. Once installed, select “Query for additional nodes”</w:t>
      </w:r>
    </w:p>
    <w:p w14:paraId="082BD21E" w14:textId="2674BDE4" w:rsidR="00376A87" w:rsidRDefault="00376A87" w:rsidP="00376A87">
      <w:pPr>
        <w:pStyle w:val="ListParagraph"/>
        <w:numPr>
          <w:ilvl w:val="0"/>
          <w:numId w:val="5"/>
        </w:numPr>
      </w:pPr>
      <w:r>
        <w:lastRenderedPageBreak/>
        <w:t xml:space="preserve">In the </w:t>
      </w:r>
      <w:r w:rsidR="009E7160">
        <w:t>pop-up</w:t>
      </w:r>
      <w:r>
        <w:t xml:space="preserve"> window, paste the previously copied list of putative causal Sjogren genes, and then select import. Do not re-layout network. </w:t>
      </w:r>
    </w:p>
    <w:p w14:paraId="49E3BECA" w14:textId="60D4C775" w:rsidR="00376A87" w:rsidRDefault="00376A87" w:rsidP="00376A87">
      <w:pPr>
        <w:pStyle w:val="ListParagraph"/>
        <w:numPr>
          <w:ilvl w:val="0"/>
          <w:numId w:val="5"/>
        </w:numPr>
      </w:pPr>
      <w:r>
        <w:t>Genes that did not already exist in the monogenic and polygenic SLE risk network will populate. Annotate network to differentiate, between genes that overlap with the SLE and Sjogren network and the genes that overlap with the monogenic and polygenic SLE network, prioritizing those that overlapped</w:t>
      </w:r>
      <w:r w:rsidR="00610792">
        <w:t xml:space="preserve"> with SLE and Sjogren. </w:t>
      </w:r>
    </w:p>
    <w:p w14:paraId="55775813" w14:textId="77777777" w:rsidR="0082002B" w:rsidRDefault="0082002B" w:rsidP="0082002B"/>
    <w:p w14:paraId="450AE3C9" w14:textId="0B6C9087" w:rsidR="00423E9D" w:rsidRDefault="0082002B" w:rsidP="0082002B">
      <w:pPr>
        <w:spacing w:after="240"/>
        <w:rPr>
          <w:rFonts w:ascii="Calibri" w:eastAsia="Times New Roman" w:hAnsi="Calibri" w:cs="Calibri"/>
        </w:rPr>
      </w:pPr>
      <w:r w:rsidRPr="0082002B">
        <w:rPr>
          <w:rFonts w:ascii="Calibri" w:eastAsia="Times New Roman" w:hAnsi="Calibri" w:cs="Calibri"/>
        </w:rPr>
        <w:t>References:</w:t>
      </w:r>
      <w:r w:rsidRPr="0082002B">
        <w:rPr>
          <w:rFonts w:ascii="Calibri" w:eastAsia="Times New Roman" w:hAnsi="Calibri" w:cs="Calibri"/>
        </w:rPr>
        <w:br/>
        <w:t>[EBI GWAS Catalog]</w:t>
      </w:r>
      <w:r w:rsidRPr="0082002B">
        <w:rPr>
          <w:rFonts w:ascii="Calibri" w:eastAsia="Times New Roman" w:hAnsi="Calibri" w:cs="Calibri"/>
        </w:rPr>
        <w:br/>
      </w:r>
      <w:proofErr w:type="spellStart"/>
      <w:r w:rsidR="00423E9D" w:rsidRPr="00423E9D">
        <w:rPr>
          <w:rFonts w:ascii="Calibri" w:eastAsia="Times New Roman" w:hAnsi="Calibri" w:cs="Calibri"/>
        </w:rPr>
        <w:t>Sollis</w:t>
      </w:r>
      <w:proofErr w:type="spellEnd"/>
      <w:r w:rsidR="00423E9D" w:rsidRPr="00423E9D">
        <w:rPr>
          <w:rFonts w:ascii="Calibri" w:eastAsia="Times New Roman" w:hAnsi="Calibri" w:cs="Calibri"/>
        </w:rPr>
        <w:t xml:space="preserve">, E.; </w:t>
      </w:r>
      <w:proofErr w:type="spellStart"/>
      <w:r w:rsidR="00423E9D" w:rsidRPr="00423E9D">
        <w:rPr>
          <w:rFonts w:ascii="Calibri" w:eastAsia="Times New Roman" w:hAnsi="Calibri" w:cs="Calibri"/>
        </w:rPr>
        <w:t>Mosaku</w:t>
      </w:r>
      <w:proofErr w:type="spellEnd"/>
      <w:r w:rsidR="00423E9D" w:rsidRPr="00423E9D">
        <w:rPr>
          <w:rFonts w:ascii="Calibri" w:eastAsia="Times New Roman" w:hAnsi="Calibri" w:cs="Calibri"/>
        </w:rPr>
        <w:t xml:space="preserve">, A.; Abid, A.; </w:t>
      </w:r>
      <w:proofErr w:type="spellStart"/>
      <w:r w:rsidR="00423E9D" w:rsidRPr="00423E9D">
        <w:rPr>
          <w:rFonts w:ascii="Calibri" w:eastAsia="Times New Roman" w:hAnsi="Calibri" w:cs="Calibri"/>
        </w:rPr>
        <w:t>Buniello</w:t>
      </w:r>
      <w:proofErr w:type="spellEnd"/>
      <w:r w:rsidR="00423E9D" w:rsidRPr="00423E9D">
        <w:rPr>
          <w:rFonts w:ascii="Calibri" w:eastAsia="Times New Roman" w:hAnsi="Calibri" w:cs="Calibri"/>
        </w:rPr>
        <w:t xml:space="preserve">, A.; </w:t>
      </w:r>
      <w:proofErr w:type="spellStart"/>
      <w:r w:rsidR="00423E9D" w:rsidRPr="00423E9D">
        <w:rPr>
          <w:rFonts w:ascii="Calibri" w:eastAsia="Times New Roman" w:hAnsi="Calibri" w:cs="Calibri"/>
        </w:rPr>
        <w:t>Cerezo</w:t>
      </w:r>
      <w:proofErr w:type="spellEnd"/>
      <w:r w:rsidR="00423E9D" w:rsidRPr="00423E9D">
        <w:rPr>
          <w:rFonts w:ascii="Calibri" w:eastAsia="Times New Roman" w:hAnsi="Calibri" w:cs="Calibri"/>
        </w:rPr>
        <w:t xml:space="preserve">, M.; Gil, L.; Groza, T.; </w:t>
      </w:r>
      <w:proofErr w:type="spellStart"/>
      <w:r w:rsidR="00423E9D" w:rsidRPr="00423E9D">
        <w:rPr>
          <w:rFonts w:ascii="Calibri" w:eastAsia="Times New Roman" w:hAnsi="Calibri" w:cs="Calibri"/>
        </w:rPr>
        <w:t>Güneş</w:t>
      </w:r>
      <w:proofErr w:type="spellEnd"/>
      <w:r w:rsidR="00423E9D" w:rsidRPr="00423E9D">
        <w:rPr>
          <w:rFonts w:ascii="Calibri" w:eastAsia="Times New Roman" w:hAnsi="Calibri" w:cs="Calibri"/>
        </w:rPr>
        <w:t>, O.; Hall, P.; Hayhurst, J.; et al. The NHGRI-EBI GWAS Catalog: Knowledgebase and Deposition Resource. Nucleic Acids Res. 2023, 51, D977–D985. https://doi.org/10.1093/nar/gkac1010.</w:t>
      </w:r>
    </w:p>
    <w:p w14:paraId="52451505" w14:textId="5EF14410"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color w:val="0000FF"/>
        </w:rPr>
        <w:t xml:space="preserve">https://www.ebi.ac.uk/gwas/ </w:t>
      </w:r>
    </w:p>
    <w:p w14:paraId="61BBDEE7" w14:textId="77777777" w:rsid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[EBI GWAS Catalog Manual] </w:t>
      </w:r>
    </w:p>
    <w:p w14:paraId="3990796D" w14:textId="72026A7B"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color w:val="0000FF"/>
        </w:rPr>
        <w:t xml:space="preserve">https://www.ebi.ac.uk/gwas/docs </w:t>
      </w:r>
    </w:p>
    <w:p w14:paraId="1998E038" w14:textId="77777777" w:rsidR="0082002B" w:rsidRDefault="0082002B" w:rsidP="0082002B">
      <w:pPr>
        <w:spacing w:after="240"/>
        <w:rPr>
          <w:rFonts w:ascii="Calibri" w:eastAsia="Times New Roman" w:hAnsi="Calibri" w:cs="Calibri"/>
        </w:rPr>
      </w:pPr>
    </w:p>
    <w:p w14:paraId="768F1719" w14:textId="7F63253F"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rPr>
        <w:t>[L2G model]</w:t>
      </w:r>
      <w:r w:rsidRPr="0082002B">
        <w:rPr>
          <w:rFonts w:ascii="Calibri" w:eastAsia="Times New Roman" w:hAnsi="Calibri" w:cs="Calibri"/>
        </w:rPr>
        <w:br/>
        <w:t xml:space="preserve">Mountjoy, E., Schmidt, E.M., Carmona, M. et al. An open approach to systematically prioritize causal variants and genes at all published human GWAS trait-associated loci. Nat Genet 53, 1527–1533 (2021). </w:t>
      </w:r>
      <w:r w:rsidRPr="0082002B">
        <w:rPr>
          <w:rFonts w:ascii="Calibri" w:eastAsia="Times New Roman" w:hAnsi="Calibri" w:cs="Calibri"/>
          <w:color w:val="0000FF"/>
        </w:rPr>
        <w:t xml:space="preserve">https://doi.org/10.1038/s41588-021-00945-5 </w:t>
      </w:r>
    </w:p>
    <w:p w14:paraId="6A760561"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[L2G Overview &amp; Documentation] </w:t>
      </w:r>
    </w:p>
    <w:p w14:paraId="3CCD470A" w14:textId="38DD88CE" w:rsidR="0082002B" w:rsidRPr="0082002B" w:rsidRDefault="0082002B" w:rsidP="0082002B">
      <w:pPr>
        <w:spacing w:after="240"/>
        <w:rPr>
          <w:rFonts w:ascii="Calibri" w:eastAsia="Times New Roman" w:hAnsi="Calibri" w:cs="Calibri"/>
          <w:color w:val="0000FF"/>
        </w:rPr>
      </w:pPr>
      <w:r w:rsidRPr="0082002B">
        <w:rPr>
          <w:rFonts w:ascii="Calibri" w:eastAsia="Times New Roman" w:hAnsi="Calibri" w:cs="Calibri"/>
          <w:color w:val="0000FF"/>
        </w:rPr>
        <w:t xml:space="preserve">https://genetics-docs.opentargets.org/our-approach/prioritising-causal-genes-at-gwas-loci-l2g </w:t>
      </w:r>
    </w:p>
    <w:p w14:paraId="78B0ADB1"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[Open Targets Genetics Portal &amp; Documentation] </w:t>
      </w:r>
    </w:p>
    <w:p w14:paraId="242EAD52" w14:textId="2DBBF12A" w:rsidR="0082002B" w:rsidRPr="0082002B" w:rsidRDefault="0082002B" w:rsidP="0082002B">
      <w:pPr>
        <w:spacing w:after="240"/>
        <w:rPr>
          <w:rFonts w:ascii="Calibri" w:eastAsia="Times New Roman" w:hAnsi="Calibri" w:cs="Calibri"/>
          <w:color w:val="0000FF"/>
        </w:rPr>
      </w:pPr>
      <w:r w:rsidRPr="0082002B">
        <w:rPr>
          <w:rFonts w:ascii="Calibri" w:eastAsia="Times New Roman" w:hAnsi="Calibri" w:cs="Calibri"/>
          <w:color w:val="0000FF"/>
        </w:rPr>
        <w:t xml:space="preserve">https://genetics.opentargets.org/ https://genetics-docs.opentargets.org/ </w:t>
      </w:r>
    </w:p>
    <w:p w14:paraId="1BA86B6C" w14:textId="77777777"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rPr>
        <w:t>[STRING Database]</w:t>
      </w:r>
      <w:r w:rsidRPr="0082002B">
        <w:rPr>
          <w:rFonts w:ascii="Calibri" w:eastAsia="Times New Roman" w:hAnsi="Calibri" w:cs="Calibri"/>
        </w:rPr>
        <w:br/>
      </w:r>
      <w:proofErr w:type="spellStart"/>
      <w:r w:rsidRPr="0082002B">
        <w:rPr>
          <w:rFonts w:ascii="Calibri" w:eastAsia="Times New Roman" w:hAnsi="Calibri" w:cs="Calibri"/>
        </w:rPr>
        <w:t>Szklarczyk</w:t>
      </w:r>
      <w:proofErr w:type="spellEnd"/>
      <w:r w:rsidRPr="0082002B">
        <w:rPr>
          <w:rFonts w:ascii="Calibri" w:eastAsia="Times New Roman" w:hAnsi="Calibri" w:cs="Calibri"/>
        </w:rPr>
        <w:t xml:space="preserve"> D*, Gable AL*, </w:t>
      </w:r>
      <w:proofErr w:type="spellStart"/>
      <w:r w:rsidRPr="0082002B">
        <w:rPr>
          <w:rFonts w:ascii="Calibri" w:eastAsia="Times New Roman" w:hAnsi="Calibri" w:cs="Calibri"/>
        </w:rPr>
        <w:t>Nastou</w:t>
      </w:r>
      <w:proofErr w:type="spellEnd"/>
      <w:r w:rsidRPr="0082002B">
        <w:rPr>
          <w:rFonts w:ascii="Calibri" w:eastAsia="Times New Roman" w:hAnsi="Calibri" w:cs="Calibri"/>
        </w:rPr>
        <w:t xml:space="preserve"> KC, Lyon D, Kirsch R, </w:t>
      </w:r>
      <w:proofErr w:type="spellStart"/>
      <w:r w:rsidRPr="0082002B">
        <w:rPr>
          <w:rFonts w:ascii="Calibri" w:eastAsia="Times New Roman" w:hAnsi="Calibri" w:cs="Calibri"/>
        </w:rPr>
        <w:t>Pyysalo</w:t>
      </w:r>
      <w:proofErr w:type="spellEnd"/>
      <w:r w:rsidRPr="0082002B">
        <w:rPr>
          <w:rFonts w:ascii="Calibri" w:eastAsia="Times New Roman" w:hAnsi="Calibri" w:cs="Calibri"/>
        </w:rPr>
        <w:t xml:space="preserve"> S, </w:t>
      </w:r>
      <w:proofErr w:type="spellStart"/>
      <w:r w:rsidRPr="0082002B">
        <w:rPr>
          <w:rFonts w:ascii="Calibri" w:eastAsia="Times New Roman" w:hAnsi="Calibri" w:cs="Calibri"/>
        </w:rPr>
        <w:t>Doncheva</w:t>
      </w:r>
      <w:proofErr w:type="spellEnd"/>
      <w:r w:rsidRPr="0082002B">
        <w:rPr>
          <w:rFonts w:ascii="Calibri" w:eastAsia="Times New Roman" w:hAnsi="Calibri" w:cs="Calibri"/>
        </w:rPr>
        <w:t xml:space="preserve"> NT, </w:t>
      </w:r>
      <w:proofErr w:type="spellStart"/>
      <w:r w:rsidRPr="0082002B">
        <w:rPr>
          <w:rFonts w:ascii="Calibri" w:eastAsia="Times New Roman" w:hAnsi="Calibri" w:cs="Calibri"/>
        </w:rPr>
        <w:t>Legeay</w:t>
      </w:r>
      <w:proofErr w:type="spellEnd"/>
      <w:r w:rsidRPr="0082002B">
        <w:rPr>
          <w:rFonts w:ascii="Calibri" w:eastAsia="Times New Roman" w:hAnsi="Calibri" w:cs="Calibri"/>
        </w:rPr>
        <w:t xml:space="preserve"> M, Fang T, Bork P‡, Jensen LJ‡, von Mering C‡.</w:t>
      </w:r>
      <w:r w:rsidRPr="0082002B">
        <w:rPr>
          <w:rFonts w:ascii="Calibri" w:eastAsia="Times New Roman" w:hAnsi="Calibri" w:cs="Calibri"/>
        </w:rPr>
        <w:br/>
        <w:t xml:space="preserve">The STRING database in 2021: customizable protein–protein networks, and functional characterization of user-uploaded gene/measurement </w:t>
      </w:r>
      <w:proofErr w:type="gramStart"/>
      <w:r w:rsidRPr="0082002B">
        <w:rPr>
          <w:rFonts w:ascii="Calibri" w:eastAsia="Times New Roman" w:hAnsi="Calibri" w:cs="Calibri"/>
        </w:rPr>
        <w:t>sets .</w:t>
      </w:r>
      <w:proofErr w:type="gramEnd"/>
      <w:r w:rsidRPr="0082002B">
        <w:rPr>
          <w:rFonts w:ascii="Calibri" w:eastAsia="Times New Roman" w:hAnsi="Calibri" w:cs="Calibri"/>
        </w:rPr>
        <w:br/>
        <w:t xml:space="preserve">Nucleic Acids Res. 2021 Jan 8;49(D1):D605-12.PubMed </w:t>
      </w:r>
    </w:p>
    <w:p w14:paraId="272DDB90" w14:textId="77777777" w:rsidR="0082002B" w:rsidRPr="0082002B" w:rsidRDefault="0082002B" w:rsidP="0082002B">
      <w:pPr>
        <w:spacing w:after="240"/>
        <w:rPr>
          <w:rFonts w:ascii="Times New Roman" w:eastAsia="Times New Roman" w:hAnsi="Times New Roman" w:cs="Times New Roman"/>
        </w:rPr>
      </w:pPr>
      <w:proofErr w:type="spellStart"/>
      <w:r w:rsidRPr="0082002B">
        <w:rPr>
          <w:rFonts w:ascii="Calibri" w:eastAsia="Times New Roman" w:hAnsi="Calibri" w:cs="Calibri"/>
        </w:rPr>
        <w:t>Szklarczyk</w:t>
      </w:r>
      <w:proofErr w:type="spellEnd"/>
      <w:r w:rsidRPr="0082002B">
        <w:rPr>
          <w:rFonts w:ascii="Calibri" w:eastAsia="Times New Roman" w:hAnsi="Calibri" w:cs="Calibri"/>
        </w:rPr>
        <w:t xml:space="preserve"> D, Gable AL, Lyon D, </w:t>
      </w:r>
      <w:proofErr w:type="spellStart"/>
      <w:r w:rsidRPr="0082002B">
        <w:rPr>
          <w:rFonts w:ascii="Calibri" w:eastAsia="Times New Roman" w:hAnsi="Calibri" w:cs="Calibri"/>
        </w:rPr>
        <w:t>Junge</w:t>
      </w:r>
      <w:proofErr w:type="spellEnd"/>
      <w:r w:rsidRPr="0082002B">
        <w:rPr>
          <w:rFonts w:ascii="Calibri" w:eastAsia="Times New Roman" w:hAnsi="Calibri" w:cs="Calibri"/>
        </w:rPr>
        <w:t xml:space="preserve"> A, </w:t>
      </w:r>
      <w:proofErr w:type="spellStart"/>
      <w:r w:rsidRPr="0082002B">
        <w:rPr>
          <w:rFonts w:ascii="Calibri" w:eastAsia="Times New Roman" w:hAnsi="Calibri" w:cs="Calibri"/>
        </w:rPr>
        <w:t>Wyder</w:t>
      </w:r>
      <w:proofErr w:type="spellEnd"/>
      <w:r w:rsidRPr="0082002B">
        <w:rPr>
          <w:rFonts w:ascii="Calibri" w:eastAsia="Times New Roman" w:hAnsi="Calibri" w:cs="Calibri"/>
        </w:rPr>
        <w:t xml:space="preserve"> S, Huerta-</w:t>
      </w:r>
      <w:proofErr w:type="spellStart"/>
      <w:r w:rsidRPr="0082002B">
        <w:rPr>
          <w:rFonts w:ascii="Calibri" w:eastAsia="Times New Roman" w:hAnsi="Calibri" w:cs="Calibri"/>
        </w:rPr>
        <w:t>Cepas</w:t>
      </w:r>
      <w:proofErr w:type="spellEnd"/>
      <w:r w:rsidRPr="0082002B">
        <w:rPr>
          <w:rFonts w:ascii="Calibri" w:eastAsia="Times New Roman" w:hAnsi="Calibri" w:cs="Calibri"/>
        </w:rPr>
        <w:t xml:space="preserve"> J, Simonovic M, </w:t>
      </w:r>
      <w:proofErr w:type="spellStart"/>
      <w:r w:rsidRPr="0082002B">
        <w:rPr>
          <w:rFonts w:ascii="Calibri" w:eastAsia="Times New Roman" w:hAnsi="Calibri" w:cs="Calibri"/>
        </w:rPr>
        <w:t>Doncheva</w:t>
      </w:r>
      <w:proofErr w:type="spellEnd"/>
      <w:r w:rsidRPr="0082002B">
        <w:rPr>
          <w:rFonts w:ascii="Calibri" w:eastAsia="Times New Roman" w:hAnsi="Calibri" w:cs="Calibri"/>
        </w:rPr>
        <w:t xml:space="preserve"> NT, Morris JH, Bork P‡, Jensen LJ‡, von Mering C‡.</w:t>
      </w:r>
      <w:r w:rsidRPr="0082002B">
        <w:rPr>
          <w:rFonts w:ascii="Calibri" w:eastAsia="Times New Roman" w:hAnsi="Calibri" w:cs="Calibri"/>
        </w:rPr>
        <w:br/>
        <w:t xml:space="preserve">STRING v11: protein-protein association networks with increased coverage, supporting functional discovery in genome-wide experimental datasets. </w:t>
      </w:r>
    </w:p>
    <w:p w14:paraId="40FA7B03" w14:textId="77777777" w:rsidR="0082002B" w:rsidRDefault="0082002B" w:rsidP="0082002B">
      <w:pPr>
        <w:spacing w:after="240"/>
        <w:rPr>
          <w:rFonts w:ascii="Calibri" w:eastAsia="Times New Roman" w:hAnsi="Calibri" w:cs="Calibri"/>
        </w:rPr>
      </w:pPr>
      <w:r w:rsidRPr="0082002B">
        <w:rPr>
          <w:rFonts w:ascii="Calibri" w:eastAsia="Times New Roman" w:hAnsi="Calibri" w:cs="Calibri"/>
        </w:rPr>
        <w:t xml:space="preserve">Nucleic Acids Res. 2019 Jan; </w:t>
      </w:r>
      <w:proofErr w:type="gramStart"/>
      <w:r w:rsidRPr="0082002B">
        <w:rPr>
          <w:rFonts w:ascii="Calibri" w:eastAsia="Times New Roman" w:hAnsi="Calibri" w:cs="Calibri"/>
        </w:rPr>
        <w:t>47:D</w:t>
      </w:r>
      <w:proofErr w:type="gramEnd"/>
      <w:r w:rsidRPr="0082002B">
        <w:rPr>
          <w:rFonts w:ascii="Calibri" w:eastAsia="Times New Roman" w:hAnsi="Calibri" w:cs="Calibri"/>
        </w:rPr>
        <w:t xml:space="preserve">607-613.PubMed </w:t>
      </w:r>
    </w:p>
    <w:p w14:paraId="254CE82C" w14:textId="1E1FB1F3"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[STRING Database website] </w:t>
      </w:r>
    </w:p>
    <w:p w14:paraId="1273B70E" w14:textId="77777777"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color w:val="0000FF"/>
        </w:rPr>
        <w:lastRenderedPageBreak/>
        <w:t xml:space="preserve">https://string-db.org/ </w:t>
      </w:r>
    </w:p>
    <w:p w14:paraId="7C424A1B"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[STRING &amp; </w:t>
      </w:r>
      <w:proofErr w:type="spellStart"/>
      <w:r w:rsidRPr="0082002B">
        <w:rPr>
          <w:rFonts w:ascii="Calibri" w:eastAsia="Times New Roman" w:hAnsi="Calibri" w:cs="Calibri"/>
        </w:rPr>
        <w:t>Cytoscape</w:t>
      </w:r>
      <w:proofErr w:type="spellEnd"/>
      <w:r w:rsidRPr="0082002B">
        <w:rPr>
          <w:rFonts w:ascii="Calibri" w:eastAsia="Times New Roman" w:hAnsi="Calibri" w:cs="Calibri"/>
        </w:rPr>
        <w:t xml:space="preserve"> tutorial </w:t>
      </w:r>
      <w:proofErr w:type="spellStart"/>
      <w:r w:rsidRPr="0082002B">
        <w:rPr>
          <w:rFonts w:ascii="Calibri" w:eastAsia="Times New Roman" w:hAnsi="Calibri" w:cs="Calibri"/>
        </w:rPr>
        <w:t>youtube</w:t>
      </w:r>
      <w:proofErr w:type="spellEnd"/>
      <w:r w:rsidRPr="0082002B">
        <w:rPr>
          <w:rFonts w:ascii="Calibri" w:eastAsia="Times New Roman" w:hAnsi="Calibri" w:cs="Calibri"/>
        </w:rPr>
        <w:t xml:space="preserve"> channel from Lars </w:t>
      </w:r>
      <w:proofErr w:type="spellStart"/>
      <w:r w:rsidRPr="0082002B">
        <w:rPr>
          <w:rFonts w:ascii="Calibri" w:eastAsia="Times New Roman" w:hAnsi="Calibri" w:cs="Calibri"/>
        </w:rPr>
        <w:t>Juhl</w:t>
      </w:r>
      <w:proofErr w:type="spellEnd"/>
      <w:r w:rsidRPr="0082002B">
        <w:rPr>
          <w:rFonts w:ascii="Calibri" w:eastAsia="Times New Roman" w:hAnsi="Calibri" w:cs="Calibri"/>
        </w:rPr>
        <w:t xml:space="preserve"> Jensen] </w:t>
      </w:r>
    </w:p>
    <w:p w14:paraId="1621EC97" w14:textId="77777777"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color w:val="0000FF"/>
        </w:rPr>
        <w:t xml:space="preserve">https://www.youtube.com/c/LarsJuhlJensen </w:t>
      </w:r>
    </w:p>
    <w:p w14:paraId="589845CE" w14:textId="5CB3D0D9"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rPr>
        <w:t>[</w:t>
      </w:r>
      <w:proofErr w:type="spellStart"/>
      <w:r w:rsidRPr="0082002B">
        <w:rPr>
          <w:rFonts w:ascii="Calibri" w:eastAsia="Times New Roman" w:hAnsi="Calibri" w:cs="Calibri"/>
        </w:rPr>
        <w:t>Cytoscape</w:t>
      </w:r>
      <w:proofErr w:type="spellEnd"/>
      <w:r w:rsidRPr="0082002B">
        <w:rPr>
          <w:rFonts w:ascii="Calibri" w:eastAsia="Times New Roman" w:hAnsi="Calibri" w:cs="Calibri"/>
        </w:rPr>
        <w:t>]</w:t>
      </w:r>
      <w:r w:rsidRPr="0082002B">
        <w:rPr>
          <w:rFonts w:ascii="Calibri" w:eastAsia="Times New Roman" w:hAnsi="Calibri" w:cs="Calibri"/>
        </w:rPr>
        <w:br/>
        <w:t xml:space="preserve">Shannon P, </w:t>
      </w:r>
      <w:proofErr w:type="spellStart"/>
      <w:r w:rsidRPr="0082002B">
        <w:rPr>
          <w:rFonts w:ascii="Calibri" w:eastAsia="Times New Roman" w:hAnsi="Calibri" w:cs="Calibri"/>
        </w:rPr>
        <w:t>Markiel</w:t>
      </w:r>
      <w:proofErr w:type="spellEnd"/>
      <w:r w:rsidRPr="0082002B">
        <w:rPr>
          <w:rFonts w:ascii="Calibri" w:eastAsia="Times New Roman" w:hAnsi="Calibri" w:cs="Calibri"/>
        </w:rPr>
        <w:t xml:space="preserve"> A, </w:t>
      </w:r>
      <w:proofErr w:type="spellStart"/>
      <w:r w:rsidRPr="0082002B">
        <w:rPr>
          <w:rFonts w:ascii="Calibri" w:eastAsia="Times New Roman" w:hAnsi="Calibri" w:cs="Calibri"/>
        </w:rPr>
        <w:t>Ozier</w:t>
      </w:r>
      <w:proofErr w:type="spellEnd"/>
      <w:r w:rsidRPr="0082002B">
        <w:rPr>
          <w:rFonts w:ascii="Calibri" w:eastAsia="Times New Roman" w:hAnsi="Calibri" w:cs="Calibri"/>
        </w:rPr>
        <w:t xml:space="preserve"> O, </w:t>
      </w:r>
      <w:proofErr w:type="spellStart"/>
      <w:r w:rsidRPr="0082002B">
        <w:rPr>
          <w:rFonts w:ascii="Calibri" w:eastAsia="Times New Roman" w:hAnsi="Calibri" w:cs="Calibri"/>
        </w:rPr>
        <w:t>Baliga</w:t>
      </w:r>
      <w:proofErr w:type="spellEnd"/>
      <w:r w:rsidRPr="0082002B">
        <w:rPr>
          <w:rFonts w:ascii="Calibri" w:eastAsia="Times New Roman" w:hAnsi="Calibri" w:cs="Calibri"/>
        </w:rPr>
        <w:t xml:space="preserve"> NS, Wang JT, Ramage D, Amin N, </w:t>
      </w:r>
      <w:proofErr w:type="spellStart"/>
      <w:r w:rsidRPr="0082002B">
        <w:rPr>
          <w:rFonts w:ascii="Calibri" w:eastAsia="Times New Roman" w:hAnsi="Calibri" w:cs="Calibri"/>
        </w:rPr>
        <w:t>Schwikowski</w:t>
      </w:r>
      <w:proofErr w:type="spellEnd"/>
      <w:r w:rsidRPr="0082002B">
        <w:rPr>
          <w:rFonts w:ascii="Calibri" w:eastAsia="Times New Roman" w:hAnsi="Calibri" w:cs="Calibri"/>
        </w:rPr>
        <w:t xml:space="preserve"> B, </w:t>
      </w:r>
      <w:proofErr w:type="spellStart"/>
      <w:r w:rsidRPr="0082002B">
        <w:rPr>
          <w:rFonts w:ascii="Calibri" w:eastAsia="Times New Roman" w:hAnsi="Calibri" w:cs="Calibri"/>
        </w:rPr>
        <w:t>Ideker</w:t>
      </w:r>
      <w:proofErr w:type="spellEnd"/>
      <w:r w:rsidRPr="0082002B">
        <w:rPr>
          <w:rFonts w:ascii="Calibri" w:eastAsia="Times New Roman" w:hAnsi="Calibri" w:cs="Calibri"/>
        </w:rPr>
        <w:t xml:space="preserve"> T. </w:t>
      </w:r>
      <w:proofErr w:type="spellStart"/>
      <w:r w:rsidRPr="0082002B">
        <w:rPr>
          <w:rFonts w:ascii="Calibri" w:eastAsia="Times New Roman" w:hAnsi="Calibri" w:cs="Calibri"/>
        </w:rPr>
        <w:t>Cytoscape</w:t>
      </w:r>
      <w:proofErr w:type="spellEnd"/>
      <w:r w:rsidRPr="0082002B">
        <w:rPr>
          <w:rFonts w:ascii="Calibri" w:eastAsia="Times New Roman" w:hAnsi="Calibri" w:cs="Calibri"/>
        </w:rPr>
        <w:t xml:space="preserve">: a software environment for integrated models of biomolecular interaction networks Genome Research 2003 Nov; 13(11):2498-504 </w:t>
      </w:r>
    </w:p>
    <w:p w14:paraId="64BAD822"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w:t>
      </w:r>
      <w:proofErr w:type="spellStart"/>
      <w:r w:rsidRPr="0082002B">
        <w:rPr>
          <w:rFonts w:ascii="Calibri" w:eastAsia="Times New Roman" w:hAnsi="Calibri" w:cs="Calibri"/>
        </w:rPr>
        <w:t>Cytoscape</w:t>
      </w:r>
      <w:proofErr w:type="spellEnd"/>
      <w:r w:rsidRPr="0082002B">
        <w:rPr>
          <w:rFonts w:ascii="Calibri" w:eastAsia="Times New Roman" w:hAnsi="Calibri" w:cs="Calibri"/>
        </w:rPr>
        <w:t xml:space="preserve"> website, </w:t>
      </w:r>
      <w:proofErr w:type="gramStart"/>
      <w:r w:rsidRPr="0082002B">
        <w:rPr>
          <w:rFonts w:ascii="Calibri" w:eastAsia="Times New Roman" w:hAnsi="Calibri" w:cs="Calibri"/>
        </w:rPr>
        <w:t>documentation</w:t>
      </w:r>
      <w:proofErr w:type="gramEnd"/>
      <w:r w:rsidRPr="0082002B">
        <w:rPr>
          <w:rFonts w:ascii="Calibri" w:eastAsia="Times New Roman" w:hAnsi="Calibri" w:cs="Calibri"/>
        </w:rPr>
        <w:t xml:space="preserve"> and manual] </w:t>
      </w:r>
    </w:p>
    <w:p w14:paraId="707C4C58" w14:textId="07BD5781" w:rsidR="0082002B" w:rsidRPr="0082002B" w:rsidRDefault="0082002B" w:rsidP="0082002B">
      <w:pPr>
        <w:spacing w:after="240"/>
        <w:rPr>
          <w:rFonts w:ascii="Calibri" w:eastAsia="Times New Roman" w:hAnsi="Calibri" w:cs="Calibri"/>
          <w:color w:val="0000FF"/>
        </w:rPr>
      </w:pPr>
      <w:r w:rsidRPr="0082002B">
        <w:rPr>
          <w:rFonts w:ascii="Calibri" w:eastAsia="Times New Roman" w:hAnsi="Calibri" w:cs="Calibri"/>
          <w:color w:val="0000FF"/>
        </w:rPr>
        <w:t xml:space="preserve">https://cytoscape.org/what_is_cytoscape.html https://github.com/cytoscape/cytoscape-tutorials/wiki https://manual.cytoscape.org/en/stable/ </w:t>
      </w:r>
    </w:p>
    <w:p w14:paraId="4F8A739A"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[Web-based hypergeometric distribution calculator] </w:t>
      </w:r>
    </w:p>
    <w:p w14:paraId="0D81CB44" w14:textId="77777777" w:rsidR="0082002B" w:rsidRPr="0082002B" w:rsidRDefault="0082002B" w:rsidP="0082002B">
      <w:pPr>
        <w:spacing w:after="240"/>
        <w:rPr>
          <w:rFonts w:ascii="Times New Roman" w:eastAsia="Times New Roman" w:hAnsi="Times New Roman" w:cs="Times New Roman"/>
        </w:rPr>
      </w:pPr>
      <w:r w:rsidRPr="0082002B">
        <w:rPr>
          <w:rFonts w:ascii="Calibri" w:eastAsia="Times New Roman" w:hAnsi="Calibri" w:cs="Calibri"/>
          <w:color w:val="0000FF"/>
        </w:rPr>
        <w:t xml:space="preserve">https://systems.crump.ucla.edu/hypergeometric/index.php </w:t>
      </w:r>
    </w:p>
    <w:p w14:paraId="475FADE5"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rPr>
        <w:t xml:space="preserve">from the Graeber lab: </w:t>
      </w:r>
    </w:p>
    <w:p w14:paraId="3C9EFAE4" w14:textId="77777777" w:rsidR="0082002B" w:rsidRPr="0082002B" w:rsidRDefault="0082002B" w:rsidP="0082002B">
      <w:pPr>
        <w:rPr>
          <w:rFonts w:ascii="Times New Roman" w:eastAsia="Times New Roman" w:hAnsi="Times New Roman" w:cs="Times New Roman"/>
        </w:rPr>
      </w:pPr>
      <w:r w:rsidRPr="0082002B">
        <w:rPr>
          <w:rFonts w:ascii="Calibri" w:eastAsia="Times New Roman" w:hAnsi="Calibri" w:cs="Calibri"/>
          <w:color w:val="0000FF"/>
        </w:rPr>
        <w:t xml:space="preserve">https://systems.crump.ucla.edu/ </w:t>
      </w:r>
    </w:p>
    <w:p w14:paraId="5F66378C" w14:textId="77777777" w:rsidR="0082002B" w:rsidRDefault="0082002B" w:rsidP="0082002B"/>
    <w:sectPr w:rsidR="0082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5FD8"/>
    <w:multiLevelType w:val="hybridMultilevel"/>
    <w:tmpl w:val="D206DB34"/>
    <w:lvl w:ilvl="0" w:tplc="476414FE">
      <w:start w:val="1"/>
      <w:numFmt w:val="decimal"/>
      <w:lvlText w:val="%1."/>
      <w:lvlJc w:val="left"/>
      <w:pPr>
        <w:ind w:left="720" w:hanging="360"/>
      </w:pPr>
      <w:rPr>
        <w:rFonts w:ascii="Trebuchet MS" w:hAnsi="Trebuchet MS"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751A"/>
    <w:multiLevelType w:val="hybridMultilevel"/>
    <w:tmpl w:val="B5D09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9134AF"/>
    <w:multiLevelType w:val="hybridMultilevel"/>
    <w:tmpl w:val="088C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21CE6"/>
    <w:multiLevelType w:val="hybridMultilevel"/>
    <w:tmpl w:val="32F2C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131C4"/>
    <w:multiLevelType w:val="hybridMultilevel"/>
    <w:tmpl w:val="53ECD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1709398">
    <w:abstractNumId w:val="2"/>
  </w:num>
  <w:num w:numId="2" w16cid:durableId="995380853">
    <w:abstractNumId w:val="3"/>
  </w:num>
  <w:num w:numId="3" w16cid:durableId="881134766">
    <w:abstractNumId w:val="4"/>
  </w:num>
  <w:num w:numId="4" w16cid:durableId="634337302">
    <w:abstractNumId w:val="1"/>
  </w:num>
  <w:num w:numId="5" w16cid:durableId="191550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94"/>
    <w:rsid w:val="000B42D0"/>
    <w:rsid w:val="00102161"/>
    <w:rsid w:val="00201A4A"/>
    <w:rsid w:val="00376A87"/>
    <w:rsid w:val="003800DC"/>
    <w:rsid w:val="00423E9D"/>
    <w:rsid w:val="004D69EB"/>
    <w:rsid w:val="00610792"/>
    <w:rsid w:val="0069167C"/>
    <w:rsid w:val="006B6694"/>
    <w:rsid w:val="0082002B"/>
    <w:rsid w:val="009E7160"/>
    <w:rsid w:val="00A24774"/>
    <w:rsid w:val="00AF3826"/>
    <w:rsid w:val="00E1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64C2"/>
  <w15:chartTrackingRefBased/>
  <w15:docId w15:val="{886F5507-528C-E44C-B424-B1125FFE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94"/>
    <w:pPr>
      <w:ind w:left="720"/>
      <w:contextualSpacing/>
    </w:pPr>
  </w:style>
  <w:style w:type="character" w:styleId="Hyperlink">
    <w:name w:val="Hyperlink"/>
    <w:basedOn w:val="DefaultParagraphFont"/>
    <w:uiPriority w:val="99"/>
    <w:unhideWhenUsed/>
    <w:rsid w:val="00376A87"/>
    <w:rPr>
      <w:color w:val="0563C1" w:themeColor="hyperlink"/>
      <w:u w:val="single"/>
    </w:rPr>
  </w:style>
  <w:style w:type="character" w:styleId="UnresolvedMention">
    <w:name w:val="Unresolved Mention"/>
    <w:basedOn w:val="DefaultParagraphFont"/>
    <w:uiPriority w:val="99"/>
    <w:semiHidden/>
    <w:unhideWhenUsed/>
    <w:rsid w:val="00376A87"/>
    <w:rPr>
      <w:color w:val="605E5C"/>
      <w:shd w:val="clear" w:color="auto" w:fill="E1DFDD"/>
    </w:rPr>
  </w:style>
  <w:style w:type="character" w:styleId="FollowedHyperlink">
    <w:name w:val="FollowedHyperlink"/>
    <w:basedOn w:val="DefaultParagraphFont"/>
    <w:uiPriority w:val="99"/>
    <w:semiHidden/>
    <w:unhideWhenUsed/>
    <w:rsid w:val="00376A87"/>
    <w:rPr>
      <w:color w:val="954F72" w:themeColor="followedHyperlink"/>
      <w:u w:val="single"/>
    </w:rPr>
  </w:style>
  <w:style w:type="paragraph" w:styleId="NormalWeb">
    <w:name w:val="Normal (Web)"/>
    <w:basedOn w:val="Normal"/>
    <w:uiPriority w:val="99"/>
    <w:semiHidden/>
    <w:unhideWhenUsed/>
    <w:rsid w:val="008200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694764">
      <w:bodyDiv w:val="1"/>
      <w:marLeft w:val="0"/>
      <w:marRight w:val="0"/>
      <w:marTop w:val="0"/>
      <w:marBottom w:val="0"/>
      <w:divBdr>
        <w:top w:val="none" w:sz="0" w:space="0" w:color="auto"/>
        <w:left w:val="none" w:sz="0" w:space="0" w:color="auto"/>
        <w:bottom w:val="none" w:sz="0" w:space="0" w:color="auto"/>
        <w:right w:val="none" w:sz="0" w:space="0" w:color="auto"/>
      </w:divBdr>
      <w:divsChild>
        <w:div w:id="1258752989">
          <w:marLeft w:val="0"/>
          <w:marRight w:val="0"/>
          <w:marTop w:val="0"/>
          <w:marBottom w:val="0"/>
          <w:divBdr>
            <w:top w:val="none" w:sz="0" w:space="0" w:color="auto"/>
            <w:left w:val="none" w:sz="0" w:space="0" w:color="auto"/>
            <w:bottom w:val="none" w:sz="0" w:space="0" w:color="auto"/>
            <w:right w:val="none" w:sz="0" w:space="0" w:color="auto"/>
          </w:divBdr>
          <w:divsChild>
            <w:div w:id="1145272524">
              <w:marLeft w:val="0"/>
              <w:marRight w:val="0"/>
              <w:marTop w:val="0"/>
              <w:marBottom w:val="0"/>
              <w:divBdr>
                <w:top w:val="none" w:sz="0" w:space="0" w:color="auto"/>
                <w:left w:val="none" w:sz="0" w:space="0" w:color="auto"/>
                <w:bottom w:val="none" w:sz="0" w:space="0" w:color="auto"/>
                <w:right w:val="none" w:sz="0" w:space="0" w:color="auto"/>
              </w:divBdr>
              <w:divsChild>
                <w:div w:id="10565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751">
          <w:marLeft w:val="0"/>
          <w:marRight w:val="0"/>
          <w:marTop w:val="0"/>
          <w:marBottom w:val="0"/>
          <w:divBdr>
            <w:top w:val="none" w:sz="0" w:space="0" w:color="auto"/>
            <w:left w:val="none" w:sz="0" w:space="0" w:color="auto"/>
            <w:bottom w:val="none" w:sz="0" w:space="0" w:color="auto"/>
            <w:right w:val="none" w:sz="0" w:space="0" w:color="auto"/>
          </w:divBdr>
          <w:divsChild>
            <w:div w:id="2132170074">
              <w:marLeft w:val="0"/>
              <w:marRight w:val="0"/>
              <w:marTop w:val="0"/>
              <w:marBottom w:val="0"/>
              <w:divBdr>
                <w:top w:val="none" w:sz="0" w:space="0" w:color="auto"/>
                <w:left w:val="none" w:sz="0" w:space="0" w:color="auto"/>
                <w:bottom w:val="none" w:sz="0" w:space="0" w:color="auto"/>
                <w:right w:val="none" w:sz="0" w:space="0" w:color="auto"/>
              </w:divBdr>
              <w:divsChild>
                <w:div w:id="4569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5405">
          <w:marLeft w:val="0"/>
          <w:marRight w:val="0"/>
          <w:marTop w:val="0"/>
          <w:marBottom w:val="0"/>
          <w:divBdr>
            <w:top w:val="none" w:sz="0" w:space="0" w:color="auto"/>
            <w:left w:val="none" w:sz="0" w:space="0" w:color="auto"/>
            <w:bottom w:val="none" w:sz="0" w:space="0" w:color="auto"/>
            <w:right w:val="none" w:sz="0" w:space="0" w:color="auto"/>
          </w:divBdr>
          <w:divsChild>
            <w:div w:id="894121941">
              <w:marLeft w:val="0"/>
              <w:marRight w:val="0"/>
              <w:marTop w:val="0"/>
              <w:marBottom w:val="0"/>
              <w:divBdr>
                <w:top w:val="none" w:sz="0" w:space="0" w:color="auto"/>
                <w:left w:val="none" w:sz="0" w:space="0" w:color="auto"/>
                <w:bottom w:val="none" w:sz="0" w:space="0" w:color="auto"/>
                <w:right w:val="none" w:sz="0" w:space="0" w:color="auto"/>
              </w:divBdr>
              <w:divsChild>
                <w:div w:id="458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frontiersin.org/articles/10.3389/fimmu.2022.953439/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Karen</dc:creator>
  <cp:keywords/>
  <dc:description/>
  <cp:lastModifiedBy>Harley, Isaac</cp:lastModifiedBy>
  <cp:revision>4</cp:revision>
  <dcterms:created xsi:type="dcterms:W3CDTF">2023-03-16T22:11:00Z</dcterms:created>
  <dcterms:modified xsi:type="dcterms:W3CDTF">2023-09-21T04:23:00Z</dcterms:modified>
</cp:coreProperties>
</file>